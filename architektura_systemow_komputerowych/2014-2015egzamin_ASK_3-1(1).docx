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vertAlign w:val="baseline"/>
          <w:rtl w:val="0"/>
        </w:rPr>
        <w:t xml:space="preserve">CZĘŚĆ I Test jednokrotnego wyboru. Za zaznaczenie w zadaniu prawidłowej odpowiedzi otrzymuje się 1 punkt</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Architektura procesora cechująca się znaczną liczbą złożonych rozkazów to:</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architektura potokowa</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u6bi0ha5s9i9" w:id="0"/>
      <w:bookmarkEnd w:id="0"/>
      <w:r w:rsidDel="00000000" w:rsidR="00000000" w:rsidRPr="00000000">
        <w:rPr>
          <w:vertAlign w:val="baseline"/>
          <w:rtl w:val="0"/>
        </w:rPr>
        <w:t xml:space="preserve">architektura CISC</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architektura superskalarna</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architektura RISC</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Macierz RAID 5 zbudowana z trzech dysków o pojemności 1 TB każdy, jest widziana przez system operacyjny jako dysk logiczny o pojemności</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3 TB</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vp5f1384etu3" w:id="1"/>
      <w:bookmarkEnd w:id="1"/>
      <w:r w:rsidDel="00000000" w:rsidR="00000000" w:rsidRPr="00000000">
        <w:rPr>
          <w:vertAlign w:val="baseline"/>
          <w:rtl w:val="0"/>
        </w:rPr>
        <w:t xml:space="preserve">2 </w:t>
      </w:r>
      <w:r w:rsidDel="00000000" w:rsidR="00000000" w:rsidRPr="00000000">
        <w:rPr>
          <w:vertAlign w:val="baseline"/>
          <w:rtl w:val="0"/>
        </w:rPr>
        <w:t xml:space="preserve">TB</w:t>
      </w:r>
      <w:r w:rsidDel="00000000" w:rsidR="00000000" w:rsidRPr="00000000">
        <w:rPr>
          <w:rtl w:val="0"/>
        </w:rPr>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1 TB</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1.5 TB</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Minimalna liczba dysków potrzebnych do zbudowania macierzy typu RAID 1 wynosi:</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5</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3</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color w:val="ff0000"/>
          <w:sz w:val="22"/>
          <w:szCs w:val="22"/>
        </w:rPr>
      </w:pPr>
      <w:r w:rsidDel="00000000" w:rsidR="00000000" w:rsidRPr="00000000">
        <w:rPr>
          <w:rFonts w:ascii="Calibri" w:cs="Calibri" w:eastAsia="Calibri" w:hAnsi="Calibri"/>
          <w:b w:val="0"/>
          <w:color w:val="ff0000"/>
          <w:sz w:val="22"/>
          <w:szCs w:val="22"/>
          <w:u w:val="single"/>
          <w:vertAlign w:val="baseline"/>
          <w:rtl w:val="0"/>
        </w:rPr>
        <w:t xml:space="preserve">2</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4</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Wykonywanie przez procesor operacji XOR na liczbach całkowitych jest realizowany w:</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dowolnym rejestrze ogólnego przeznaczenia</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jednostce FPU</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dekoderze rozkazów</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psq8p4yle2xn" w:id="2"/>
      <w:bookmarkEnd w:id="2"/>
      <w:r w:rsidDel="00000000" w:rsidR="00000000" w:rsidRPr="00000000">
        <w:rPr>
          <w:vertAlign w:val="baseline"/>
          <w:rtl w:val="0"/>
        </w:rPr>
        <w:t xml:space="preserve">jednostce ALU</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Interfejs RS-232C jest standardem przesyłania danych wykorzystującym:</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synchroniczne łącze równoległe</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synchroniczne łącze szeregowy</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asynchroniczne łącze równoległe</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op72iqu91hhk" w:id="3"/>
      <w:bookmarkEnd w:id="3"/>
      <w:r w:rsidDel="00000000" w:rsidR="00000000" w:rsidRPr="00000000">
        <w:rPr>
          <w:vertAlign w:val="baseline"/>
          <w:rtl w:val="0"/>
        </w:rPr>
        <w:t xml:space="preserve">asynchroniczne łącze szeregowe</w:t>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Uszereguj fazy wykonywania rozkazu w kolejności od realizowanej najwcześniej do realizowanej najpóźniej:</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pobieranie argumentów- pobieranie rozkazu- wykonywanie rozkazu- zapisywanie wyników</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4fr8ednzp6yy" w:id="4"/>
      <w:bookmarkEnd w:id="4"/>
      <w:r w:rsidDel="00000000" w:rsidR="00000000" w:rsidRPr="00000000">
        <w:rPr>
          <w:vertAlign w:val="baseline"/>
          <w:rtl w:val="0"/>
        </w:rPr>
        <w:t xml:space="preserve">pobieranie rozkazu- dekodowanie rozkazu- wykonywanie rozkazu- zapisywanie wyników</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pobieranie rozkazu- wykonywanie rozkazu- pobieranie argumentów- zapisywanie wyników</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dekodowanie rozkazu- pobieranie rozkazu- wykonywanie rozkazu- zapisywanie wyników</w:t>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vertAlign w:val="baseline"/>
          <w:rtl w:val="0"/>
        </w:rPr>
        <w:t xml:space="preserve">CZĘŚĆ II Test wielokrotnego wyboru. Za zaznaczenie w zadaniu wszystkich prawidłowych odpowiedzi i jednoczesne niezaznaczenie nieprawidłowych odpowiedzi otrzymuje się 2 punkty.</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Które</w:t>
      </w:r>
      <w:ins w:author="Artur Kudel" w:id="0" w:date="2016-06-23T13:19:19Z">
        <w:r w:rsidDel="00000000" w:rsidR="00000000" w:rsidRPr="00000000">
          <w:rPr>
            <w:rFonts w:ascii="Calibri" w:cs="Calibri" w:eastAsia="Calibri" w:hAnsi="Calibri"/>
            <w:b w:val="0"/>
            <w:sz w:val="22"/>
            <w:szCs w:val="22"/>
            <w:vertAlign w:val="baseline"/>
            <w:rtl w:val="0"/>
          </w:rPr>
          <w:t xml:space="preserve">,</w:t>
        </w:r>
      </w:ins>
      <w:r w:rsidDel="00000000" w:rsidR="00000000" w:rsidRPr="00000000">
        <w:rPr>
          <w:rFonts w:ascii="Calibri" w:cs="Calibri" w:eastAsia="Calibri" w:hAnsi="Calibri"/>
          <w:b w:val="0"/>
          <w:sz w:val="22"/>
          <w:szCs w:val="22"/>
          <w:vertAlign w:val="baseline"/>
          <w:rtl w:val="0"/>
        </w:rPr>
        <w:t xml:space="preserve"> z podanych cech dotyczą architektury RISC:</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gd0xjd92e3dv" w:id="5"/>
      <w:bookmarkEnd w:id="5"/>
      <w:r w:rsidDel="00000000" w:rsidR="00000000" w:rsidRPr="00000000">
        <w:rPr>
          <w:vertAlign w:val="baseline"/>
          <w:rtl w:val="0"/>
        </w:rPr>
        <w:t xml:space="preserve">nieduży zestaw stosunkowo prostych rozkazów o stałej długości</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duża liczba złożonych trybów adresowania</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npy35bgi3jlk" w:id="6"/>
      <w:bookmarkEnd w:id="6"/>
      <w:r w:rsidDel="00000000" w:rsidR="00000000" w:rsidRPr="00000000">
        <w:rPr>
          <w:vertAlign w:val="baseline"/>
          <w:rtl w:val="0"/>
        </w:rPr>
        <w:t xml:space="preserve">duża liczba rejestrów wewnętrznych ogólnego przeznaczenia</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sllre9ydi998" w:id="7"/>
      <w:bookmarkEnd w:id="7"/>
      <w:r w:rsidDel="00000000" w:rsidR="00000000" w:rsidRPr="00000000">
        <w:rPr>
          <w:vertAlign w:val="baseline"/>
          <w:rtl w:val="0"/>
        </w:rPr>
        <w:t xml:space="preserve">wykonywanie większości rozkazów w jednym cyklu zegara</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Zadaniem jednostki adresowania procesora jest:</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pobieranie rozkazów i umieszczanie ich w podręcznej kolejce rozkazów</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ky8l25y1tm91" w:id="8"/>
      <w:bookmarkEnd w:id="8"/>
      <w:r w:rsidDel="00000000" w:rsidR="00000000" w:rsidRPr="00000000">
        <w:rPr>
          <w:vertAlign w:val="baseline"/>
          <w:rtl w:val="0"/>
        </w:rPr>
        <w:t xml:space="preserve">wytworzenie na magistrali adresowej adresu, pod którym znajdują się pobierane rozkazy lub wymienione z procesorem dane</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ustalenie operacji do wykonania przez jednostkę wykonawczą procesora</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pobieranie z magistrali adresowej adresów kolejnych argumentów rozkazu</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Które z poniższych interfejsów cechuje szeregowa transmisja danych:</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jr0hk0qhy24z" w:id="9"/>
      <w:bookmarkEnd w:id="9"/>
      <w:r w:rsidDel="00000000" w:rsidR="00000000" w:rsidRPr="00000000">
        <w:rPr>
          <w:vertAlign w:val="baseline"/>
          <w:rtl w:val="0"/>
        </w:rPr>
        <w:t xml:space="preserve">FireWire</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ljbowpp1htg3" w:id="10"/>
      <w:bookmarkEnd w:id="10"/>
      <w:r w:rsidDel="00000000" w:rsidR="00000000" w:rsidRPr="00000000">
        <w:rPr>
          <w:vertAlign w:val="baseline"/>
          <w:rtl w:val="0"/>
        </w:rPr>
        <w:t xml:space="preserve">eSATA</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Change w:author="Michał Żurkowski" w:id="0" w:date="2016-06-23T06:40:47Z">
          <w:pPr>
            <w:numPr>
              <w:ilvl w:val="1"/>
              <w:numId w:val="2"/>
            </w:numPr>
            <w:spacing w:after="160" w:before="0" w:line="259" w:lineRule="auto"/>
            <w:ind w:left="1440" w:hanging="360"/>
          </w:pPr>
        </w:pPrChange>
      </w:pPr>
      <w:r w:rsidDel="00000000" w:rsidR="00000000" w:rsidRPr="00000000">
        <w:rPr>
          <w:rFonts w:ascii="Calibri" w:cs="Calibri" w:eastAsia="Calibri" w:hAnsi="Calibri"/>
          <w:b w:val="0"/>
          <w:sz w:val="22"/>
          <w:szCs w:val="22"/>
          <w:vertAlign w:val="baseline"/>
          <w:rtl w:val="0"/>
          <w:rPrChange w:author="Michał Żurkowski" w:id="1" w:date="2016-06-23T06:40:47Z">
            <w:rPr>
              <w:rFonts w:ascii="Calibri" w:cs="Calibri" w:eastAsia="Calibri" w:hAnsi="Calibri"/>
              <w:b w:val="0"/>
              <w:sz w:val="22"/>
              <w:szCs w:val="22"/>
              <w:vertAlign w:val="baseline"/>
            </w:rPr>
          </w:rPrChange>
        </w:rPr>
        <w:t xml:space="preserve">IEEE-1284</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Change w:author="Michał Żurkowski" w:id="0" w:date="2016-06-23T06:40:43Z">
          <w:pPr>
            <w:numPr>
              <w:ilvl w:val="1"/>
              <w:numId w:val="2"/>
            </w:numPr>
            <w:spacing w:after="160" w:before="0" w:line="259" w:lineRule="auto"/>
            <w:ind w:left="1440" w:hanging="360"/>
          </w:pPr>
        </w:pPrChange>
      </w:pPr>
      <w:r w:rsidDel="00000000" w:rsidR="00000000" w:rsidRPr="00000000">
        <w:rPr>
          <w:rFonts w:ascii="Calibri" w:cs="Calibri" w:eastAsia="Calibri" w:hAnsi="Calibri"/>
          <w:b w:val="0"/>
          <w:color w:val="ff0000"/>
          <w:sz w:val="22"/>
          <w:szCs w:val="22"/>
          <w:vertAlign w:val="baseline"/>
          <w:rtl w:val="0"/>
          <w:rPrChange w:author="Michał Żurkowski" w:id="2" w:date="2016-06-23T06:40:43Z">
            <w:rPr>
              <w:rFonts w:ascii="Calibri" w:cs="Calibri" w:eastAsia="Calibri" w:hAnsi="Calibri"/>
              <w:b w:val="0"/>
              <w:sz w:val="22"/>
              <w:szCs w:val="22"/>
              <w:vertAlign w:val="baseline"/>
            </w:rPr>
          </w:rPrChange>
        </w:rPr>
        <w:t xml:space="preserve">SCSI</w:t>
      </w:r>
    </w:p>
    <w:p w:rsidR="00000000" w:rsidDel="00000000" w:rsidP="00000000" w:rsidRDefault="00000000" w:rsidRPr="00000000">
      <w:pPr>
        <w:spacing w:after="160" w:before="0" w:line="259" w:lineRule="auto"/>
        <w:ind w:left="0" w:firstLine="0"/>
        <w:contextualSpacing w:val="0"/>
      </w:pPr>
      <w:ins w:author="Filip Śnieguła" w:id="3" w:date="2016-06-23T11:59:18Z">
        <w:commentRangeStart w:id="0"/>
        <w:commentRangeStart w:id="0"/>
        <w:commentRangeEnd w:id="0"/>
        <w:r w:rsidDel="00000000" w:rsidR="00000000" w:rsidRPr="00000000">
          <w:commentReference w:id="0"/>
        </w:r>
        <w:r w:rsidDel="00000000" w:rsidR="00000000" w:rsidRPr="00000000">
          <w:rPr>
            <w:rFonts w:ascii="Calibri" w:cs="Calibri" w:eastAsia="Calibri" w:hAnsi="Calibri"/>
            <w:rtl w:val="0"/>
            <w:rPrChange w:author="Filip Śnieguła" w:id="4" w:date="2016-06-23T11:59:18Z">
              <w:rPr>
                <w:rFonts w:ascii="Calibri" w:cs="Calibri" w:eastAsia="Calibri" w:hAnsi="Calibri"/>
                <w:b w:val="0"/>
                <w:sz w:val="22"/>
                <w:szCs w:val="22"/>
                <w:vertAlign w:val="baseline"/>
              </w:rPr>
            </w:rPrChange>
          </w:rPr>
          <w:t xml:space="preserve">c jest równoległe a d szeregowe</w:t>
        </w:r>
      </w:ins>
      <w:r w:rsidDel="00000000" w:rsidR="00000000" w:rsidRPr="00000000">
        <w:drawing>
          <wp:inline distB="114300" distT="114300" distL="114300" distR="114300">
            <wp:extent cx="3371533" cy="19050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371533"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Pamięć typu DDR/DDR2/DDR3</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rsmdyskopteu" w:id="11"/>
      <w:bookmarkEnd w:id="11"/>
      <w:r w:rsidDel="00000000" w:rsidR="00000000" w:rsidRPr="00000000">
        <w:rPr>
          <w:vertAlign w:val="baseline"/>
          <w:rtl w:val="0"/>
        </w:rPr>
        <w:t xml:space="preserve">jest pamięcią typu SDRAM umożliwiającą przesyłanie w jednym cyklu zegarowym dwóch słów danych</w:t>
      </w:r>
    </w:p>
    <w:p w:rsidR="00000000" w:rsidDel="00000000" w:rsidP="00000000" w:rsidRDefault="00000000" w:rsidRPr="00000000">
      <w:pPr>
        <w:numPr>
          <w:ilvl w:val="1"/>
          <w:numId w:val="2"/>
        </w:numPr>
        <w:spacing w:after="160" w:before="0" w:line="259"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jest pamięcią półprzewodnikową o dostępie bezpośrednim stosowaną w komputerach jako pamięć operacyjna</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5gns70tl6l4f" w:id="12"/>
      <w:bookmarkEnd w:id="12"/>
      <w:r w:rsidDel="00000000" w:rsidR="00000000" w:rsidRPr="00000000">
        <w:rPr>
          <w:vertAlign w:val="baseline"/>
          <w:rtl w:val="0"/>
        </w:rPr>
        <w:t xml:space="preserve">jest pamięcią dynamiczną posiadającą autonomiczny układ odświeżania zawartości</w:t>
      </w:r>
    </w:p>
    <w:p w:rsidR="00000000" w:rsidDel="00000000" w:rsidP="00000000" w:rsidRDefault="00000000" w:rsidRPr="00000000">
      <w:pPr>
        <w:pStyle w:val="Heading1"/>
        <w:numPr>
          <w:ilvl w:val="1"/>
          <w:numId w:val="2"/>
        </w:numPr>
        <w:spacing w:after="160" w:line="259" w:lineRule="auto"/>
        <w:ind w:left="1440" w:hanging="360"/>
        <w:contextualSpacing w:val="1"/>
        <w:rPr/>
      </w:pPr>
      <w:bookmarkStart w:colFirst="0" w:colLast="0" w:name="h.d79f7is9wvrz" w:id="13"/>
      <w:bookmarkEnd w:id="13"/>
      <w:r w:rsidDel="00000000" w:rsidR="00000000" w:rsidRPr="00000000">
        <w:rPr>
          <w:vertAlign w:val="baseline"/>
          <w:rtl w:val="0"/>
        </w:rPr>
        <w:t xml:space="preserve">jest pamięcią dynamiczną o dostępie swobodnym przystosowaną do pakietowego (burst) przesyłania danych</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vertAlign w:val="baseline"/>
          <w:rtl w:val="0"/>
        </w:rPr>
        <w:t xml:space="preserve">CZĘŚĆ III Zadania otwarte. Za każde z zadań można otrzymać 5 punktów</w:t>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Przedstaw budowę wewnętrzną pamięci SDRAM</w:t>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rtl w:val="0"/>
        </w:rPr>
        <w:t xml:space="preserve">Podstawową komórką pamięci SDRAM jest, tak samo jak w pamięci DRAM, układ złożony z tranzystora i kondensatora. Układ ten przechowuje ładunek elektryczny, przez co komórki wymagają okresowego odświeżania ładunków:</w:t>
      </w:r>
    </w:p>
    <w:p w:rsidR="00000000" w:rsidDel="00000000" w:rsidP="00000000" w:rsidRDefault="00000000" w:rsidRPr="00000000">
      <w:pPr>
        <w:spacing w:after="160" w:before="0" w:line="259" w:lineRule="auto"/>
        <w:contextualSpacing w:val="0"/>
        <w:jc w:val="center"/>
      </w:pPr>
      <w:r w:rsidDel="00000000" w:rsidR="00000000" w:rsidRPr="00000000">
        <w:drawing>
          <wp:inline distB="114300" distT="114300" distL="114300" distR="114300">
            <wp:extent cx="2295525" cy="31623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295525"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rtl w:val="0"/>
        </w:rPr>
        <w:t xml:space="preserve">Organizacja wewnętrzna pamięci DRAM:</w:t>
      </w:r>
    </w:p>
    <w:p w:rsidR="00000000" w:rsidDel="00000000" w:rsidP="00000000" w:rsidRDefault="00000000" w:rsidRPr="00000000">
      <w:pPr>
        <w:spacing w:after="160" w:before="0" w:line="259" w:lineRule="auto"/>
        <w:contextualSpacing w:val="0"/>
        <w:jc w:val="center"/>
      </w:pPr>
      <w:r w:rsidDel="00000000" w:rsidR="00000000" w:rsidRPr="00000000">
        <w:drawing>
          <wp:inline distB="114300" distT="114300" distL="114300" distR="114300">
            <wp:extent cx="5760410" cy="332740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6041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rtl w:val="0"/>
        </w:rPr>
        <w:t xml:space="preserve">Układ pamięci SDRAM zbudowany jest z niezależnych od siebie banków (najczęściej dwóch lub czterech), które adresowane są naprzemiennie, co przyspiesza proces dostępu do danych. W układ pamięci SDRAM wbudowany jest licznik odświeżania i układy logiczne, które pozwalają na jego autonomiczne odświeżanie</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Opisz ideę działania pamięci podręcznej wykorzystującej mechanizm odwzorowania sekcyjno-skojarzeniowego</w:t>
      </w:r>
    </w:p>
    <w:p w:rsidR="00000000" w:rsidDel="00000000" w:rsidP="00000000" w:rsidRDefault="00000000" w:rsidRPr="00000000">
      <w:pPr>
        <w:spacing w:after="160" w:before="0" w:line="259" w:lineRule="auto"/>
        <w:contextualSpacing w:val="0"/>
        <w:rPr>
          <w:del w:author="Piotr Binkowski" w:id="5" w:date="2016-06-23T15:33:24Z"/>
        </w:rPr>
      </w:pPr>
      <w:r w:rsidDel="00000000" w:rsidR="00000000" w:rsidRPr="00000000">
        <w:rPr>
          <w:rFonts w:ascii="Calibri" w:cs="Calibri" w:eastAsia="Calibri" w:hAnsi="Calibri"/>
          <w:rtl w:val="0"/>
        </w:rPr>
        <w:t xml:space="preserve">Odwzorowanie sekcyjno-skojarzeniowe jest metodą, która łączy zalety odwzorowania bezpośredniego i skojarzeniowego. Cechą charakterystyczną tego typu podejścia jest podział pamięci podręcznej na 2, 4 lub 8 sekcji (2- Way-Set , 4-Way-Set , 8-Way-Set ) o rozmiarze równym wielkości strony pamięci operacyjnej. Ponieważ pamięć operacyjna odwzorowywana jest na każdą sekcję w sposób bezpośredni, wyszukanie odpowiedniej informacji w pamięci podręcznej wymaga przeprowadzenia co najwyżej 8 porównań (jedno porównanie na sekcję). Cechą odwzorowania skojarzeniowego i sekcyjno-skojarzeniowego jest konieczność wyboru tego wiersza pamięci podręcznej, który zostanie zastąpiony przez nowo ładowany wiersz z pamięci operacyjnej. W tym celu kontroler pamięci podręcznej implementuje jeden z następujących algorytmów: FIFO, LFU (Least Frequently Used), LRU (Least Re</w:t>
      </w:r>
      <w:del w:author="Piotr Binkowski" w:id="5" w:date="2016-06-23T15:33:24Z">
        <w:r w:rsidDel="00000000" w:rsidR="00000000" w:rsidRPr="00000000">
          <w:rPr>
            <w:rFonts w:ascii="Calibri" w:cs="Calibri" w:eastAsia="Calibri" w:hAnsi="Calibri"/>
            <w:rtl w:val="0"/>
          </w:rPr>
          <w:delText xml:space="preserve">cently Used).</w:delText>
        </w:r>
      </w:del>
    </w:p>
    <w:p w:rsidR="00000000" w:rsidDel="00000000" w:rsidP="00000000" w:rsidRDefault="00000000" w:rsidRPr="00000000">
      <w:pPr>
        <w:spacing w:after="160" w:before="0" w:line="259" w:lineRule="auto"/>
        <w:contextualSpacing w:val="0"/>
        <w:jc w:val="center"/>
      </w:pPr>
      <w:del w:author="Piotr Binkowski" w:id="5" w:date="2016-06-23T15:33:24Z">
        <w:r w:rsidDel="00000000" w:rsidR="00000000" w:rsidRPr="00000000">
          <w:drawing>
            <wp:inline distB="114300" distT="114300" distL="114300" distR="114300">
              <wp:extent cx="4038600" cy="27813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038600" cy="2781300"/>
                      </a:xfrm>
                      <a:prstGeom prst="rect"/>
                      <a:ln/>
                    </pic:spPr>
                  </pic:pic>
                </a:graphicData>
              </a:graphic>
            </wp:inline>
          </w:drawing>
        </w:r>
      </w:del>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Omów podstawowe elementy i założenia architektury potokowej</w:t>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Potokowość (ang. pipelining) — technika budowy procesorów polegająca na podziale logiki</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procesora odpowiedzialnej za proces wykonywania programu (instrukcji procesora) na</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specjalizowane grupy w taki sposób, aby każda z grup wykonywała część pracy związanej z</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wykonaniem rozkazu. Grupy te są połączone sekwencyjnie — potok (ang. pipe) — i</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wykonują pracę równocześnie, pobierając dane od poprzedniego elementu w sekwencji. W</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każdej z tych grup rozkaz jest na innym stadium wykonania. Można to porównać do taśmy</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produkcyjnej. W uproszczeniu, potok wykonania instrukcji procesora może wyglądać</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następująco: Uproszczony schemat potokowości. Części rozkazów oznaczone na zielono</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wykonywane są równocześnie. Uproszczony schemat potokowości. Części rozkazów</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oznaczone na zielono wykonywane są równocześnie.</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Pobranie instrukcji z pamięci - ang. instruction fetch (IF)</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Zdekodowanie instrukcji - ang. instruction decode (ID)</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Wykonanie instrukcji - ang. execute (EX)</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Dostęp do pamięci - ang. memory access (MEM)</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Zapisanie wyników działania instrukcji - ang. store; write back (WB)</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W powyższym 5-stopniowym potoku, przejście przez wszystkie stopnie potoku (wykonanie</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jednej instrukcji) zabiera co najmniej 5 cykli zegarowych. Jednak ze względu na jednoczesną</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pracę wszystkich stopni potoku, jednocześnie wykonywanych jest 5 rozkazów procesora,</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każdy w innym stadium wykonania. Oznacza to, że taki procesor w każdym cyklu zegara</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rozpoczyna i kończy wykonanie jednej instrukcji i statystycznie wykonuje rozkaz w jednym</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cyklu zegara. Każdy ze stopni potoku wykonuje mniej pracy w porównaniu do pojedynczej</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logiki, dzięki czemu może wykonać ją szybciej - z większą częstotliwością - tak więc</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dodatkowe zwiększenie liczby stopni umożliwia osiągnięcie coraz wyższych częstotliwości</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pracy.</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Podstawowym mankamentem techniki potoku są rozkazy skoku, powodujące w najgorszym</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wypadku potrzebę przeczyszczenia całego potoku i wycofania rozkazów, które następowały</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zaraz po instrukcji skoku i rozpoczęcie zapełniania potoku od początku od adresu, do</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którego następował skok. Taki rozkaz skoku może powodować ogromne opóźnienia w</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wykonywaniu programu - tym większe, im większa jest długość potoku. Dodatkowo szacuje</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się, że dla modelu programowego x86 taki skok występuje co kilkanaście rozkazów. Z tego</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powodu niektóre architektury programowe (np. S PARC) zakładały zawsze wykonanie</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jednego lub większej ilości rozkazów następujących po rozkazie skoku, tzw. skok opóźniony.</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Stosuje się także skomplikowane metody predykcji skoku lub metody programowania bez</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użycia skoków.</w:t>
      </w:r>
    </w:p>
    <w:p w:rsidR="00000000" w:rsidDel="00000000" w:rsidP="00000000" w:rsidRDefault="00000000" w:rsidRPr="00000000">
      <w:pPr>
        <w:spacing w:after="0" w:before="0" w:line="259" w:lineRule="auto"/>
        <w:contextualSpacing w:val="0"/>
      </w:pPr>
      <w:r w:rsidDel="00000000" w:rsidR="00000000" w:rsidRPr="00000000">
        <w:drawing>
          <wp:inline distB="114300" distT="114300" distL="114300" distR="114300">
            <wp:extent cx="2857500" cy="1809750"/>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2857500" cy="18097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br w:type="textWrapping"/>
        <w:t xml:space="preserve">– Krócej:</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W cyklu rozkazowym procesora można wyróżnić cztery fazy:</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Pobrania rozkazu – Fetch, w której zachodzi pobranie rozkazu z podręcznej kolejki</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rozkazów Prefetch i jeżeli istnieje taka potrzeba uzupełnienie tej kolejki</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Dekodowania rozkazu – Decode, w której określane są operacje do wykonania oraz</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obliczane adresy efektywne argumentów o ile istnieją</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Wykonania – Execute – z pamięci pobierane są argumenty rozkazów i wykopnywane</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są operacje ustalone w fazie Decode</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 Zapisania wyników – Retire, w której następuje zapisanie wyników w miejscu</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określonym w kodzie rozkazu oraz ustawienie znaczników rejestru statusowego</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Każda instrukcja przechodzi przez powyższe fazy co przyspiesza wykonywanie. Sposób</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taki można porównać przez analogię do taśmy produkcyjnej. Dobra organizacja pracy i</w:t>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 xml:space="preserve">podział na różne fazy przyspiesza produkcję.</w:t>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u w:val="none"/>
        </w:rPr>
      </w:pPr>
      <w:commentRangeStart w:id="2"/>
      <w:commentRangeStart w:id="3"/>
      <w:commentRangeStart w:id="4"/>
      <w:commentRangeStart w:id="5"/>
      <w:commentRangeStart w:id="6"/>
      <w:commentRangeStart w:id="7"/>
      <w:commentRangeStart w:id="8"/>
      <w:commentRangeStart w:id="9"/>
      <w:r w:rsidDel="00000000" w:rsidR="00000000" w:rsidRPr="00000000">
        <w:rPr>
          <w:rFonts w:ascii="Calibri" w:cs="Calibri" w:eastAsia="Calibri" w:hAnsi="Calibri"/>
          <w:rtl w:val="0"/>
        </w:rPr>
        <w:t xml:space="preserve">Napisz program (a assemblerze mikrokontrolera 8051) który po naciśnięciu przycisku podłączonego do portu P3.2 uruchomi przerwanie programujące T0 na zliczanie max liczby impulsów, zapali diodę LED P3.4. Po wygenerowaniu 20 przerwań od T0, zostanie on zatrzymany a dioda wyłączona.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$MOD842</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LED   EQU   P3.4</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ORG 000h</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JMP MAIN</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ORG 0003h</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JMP START</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ORG 00Bh</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JMP FIN ; przepełnienie T0</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ORG 060h</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CLR LED ;gasimy światełko</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SETB EA ;odblokowanie przerwan</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SETB EX0</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SETB ET0</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MOV TMOD, 00001110b ; timer 0 jako counter 8 bitowy z reloadem</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MOV TH0, 0EBh ; max minus 20 liczy 20 sygnałow do przepełnienia</w:t>
      </w:r>
      <w:r w:rsidDel="00000000" w:rsidR="00000000" w:rsidRPr="00000000">
        <w:rPr>
          <w:rtl w:val="0"/>
        </w:rPr>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JMP $</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START:</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SETB LED ; zapalamy światełko</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CLR EX0 ; nie chcemy obsługiwać INT0</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RETI</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FIN:</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CLR LED ; gasimy</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SETB EX0 ; pozwalamy na start jeszcze raz</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RETI</w:t>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59"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END.</w:t>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Fonts w:ascii="Calibri" w:cs="Calibri" w:eastAsia="Calibri" w:hAnsi="Calibri"/>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$MOD842</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LED EQU P3.4</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ORG 0000h</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JMP MAIN</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ORG 0003h</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JMP INT</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ORG 000Bh</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JMP INT_T0</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ORG 0060h</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MAIN:</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sz w:val="20"/>
          <w:szCs w:val="20"/>
          <w:rtl w:val="0"/>
        </w:rPr>
        <w:t xml:space="preserve">MOV R0, #20 ; licznik count down</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sz w:val="20"/>
          <w:szCs w:val="20"/>
          <w:rtl w:val="0"/>
        </w:rPr>
        <w:t xml:space="preserve">MOV R1, #1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SETB EA</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SETB EX0</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SETB ET0</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JMP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INT:</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MOV A, R1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JZ INT_1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SUB R1, #1</w:t>
        <w:tab/>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MOV TMOD, #05h</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MOV TCON, #10h</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CPL LED ; switch led</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INT_1: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RETI</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INT_T0:</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sz w:val="20"/>
          <w:szCs w:val="20"/>
          <w:rtl w:val="0"/>
        </w:rPr>
        <w:t xml:space="preserve">MOV A,R0</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JZ KONIEC</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sz w:val="20"/>
          <w:szCs w:val="20"/>
          <w:rtl w:val="0"/>
        </w:rPr>
        <w:t xml:space="preserve">SUB R0,#1</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RETI</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KONIEC:</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CMP LED</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tab/>
        <w:t xml:space="preserve">CLR ET0</w:t>
      </w:r>
    </w:p>
    <w:p w:rsidR="00000000" w:rsidDel="00000000" w:rsidP="00000000" w:rsidRDefault="00000000" w:rsidRPr="00000000">
      <w:pPr>
        <w:spacing w:line="240" w:lineRule="auto"/>
        <w:ind w:firstLine="720"/>
        <w:contextualSpacing w:val="0"/>
      </w:pPr>
      <w:r w:rsidDel="00000000" w:rsidR="00000000" w:rsidRPr="00000000">
        <w:rPr>
          <w:rFonts w:ascii="Verdana" w:cs="Verdana" w:eastAsia="Verdana" w:hAnsi="Verdana"/>
          <w:sz w:val="20"/>
          <w:szCs w:val="20"/>
          <w:rtl w:val="0"/>
        </w:rPr>
        <w:t xml:space="preserve">RETI</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CZĘŚĆ IV Analiza programu. Za zadanie można otrzymać 0-3 punktów.</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$MOD842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LED </w:t>
        <w:tab/>
        <w:t xml:space="preserve">EQU     P3.4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ERROR   EQU     F0          </w:t>
        <w:tab/>
        <w:t xml:space="preserve">; the 'ERROR' flag</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ORG 0000h</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JMP     MAIN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ORG 0003h</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    ERROR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RETI</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ORG 0060h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MAIN:</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JB  </w:t>
        <w:tab/>
        <w:t xml:space="preserve">WDS, WDRESET</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MOV     R0, #05</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JMP     START</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WDRESET:</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MOV</w:t>
        <w:tab/>
        <w:t xml:space="preserve">R0, #025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START: </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w:t>
        <w:tab/>
        <w:t xml:space="preserve">IT0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    EX0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    EA</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CLR     EA</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    WDWR</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MOV     WDCON, #72h </w:t>
        <w:tab/>
        <w:t xml:space="preserve">; Enable Watchdog timer to cause-enable WDIR bit to generate a reset and not an interrupt</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w:t>
        <w:tab/>
        <w:t xml:space="preserve">EA              </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CLR     ERROR       </w:t>
        <w:tab/>
        <w:t xml:space="preserve">; simulate error free operation</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FLASH: </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MOV </w:t>
        <w:tab/>
        <w:t xml:space="preserve">A, R0</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CALL    DELAY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CPL </w:t>
        <w:tab/>
        <w:t xml:space="preserve">LED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CLR     EA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w:t>
        <w:tab/>
        <w:t xml:space="preserve">WDWR</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w:t>
        <w:tab/>
        <w:t xml:space="preserve">WDE  </w:t>
        <w:tab/>
        <w:t xml:space="preserve"> </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SETB</w:t>
        <w:tab/>
        <w:t xml:space="preserve">EA     </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JNB     ERROR, FLASH </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CLR     LED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JMP     $           </w:t>
        <w:tab/>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DELAY:       </w:t>
        <w:tab/>
        <w:t xml:space="preserve">; Delays by 50ms * A, 50mSec based on 4.194304MHZ Core Clock</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MOV  </w:t>
        <w:tab/>
        <w:t xml:space="preserve">R1,A         </w:t>
        <w:tab/>
        <w:t xml:space="preserve">; Acc holds delay variable (1 clock)</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DLY0:       </w:t>
        <w:tab/>
        <w:t xml:space="preserve">MOV  </w:t>
        <w:tab/>
        <w:t xml:space="preserve">R2,#01Bh ; Set up delay loop0 (2 clocks)</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DLY1:        </w:t>
        <w:tab/>
        <w:t xml:space="preserve">MOV  </w:t>
        <w:tab/>
        <w:t xml:space="preserve">R3,#0FFh ; Set up delay loop1 (2 clocks)</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DJNZ </w:t>
        <w:tab/>
        <w:t xml:space="preserve">R3,$ </w:t>
        <w:tab/>
        <w:t xml:space="preserve">; Dec R3 &amp; Jump here until R3 is 0 (3 clocks)</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DJNZ </w:t>
        <w:tab/>
        <w:t xml:space="preserve">R2,DLY1 ; Dec R2 &amp; Jump DLY1 until R2 is 0 (3clocks)</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DJNZ </w:t>
        <w:tab/>
        <w:t xml:space="preserve">R1,DLY0  ; Dec R1 &amp; Jump DLY0 until R1 is 0 (3 clocks)</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             </w:t>
        <w:tab/>
        <w:t xml:space="preserve">RET                   </w:t>
        <w:tab/>
        <w:t xml:space="preserve">; Return from subroutine</w:t>
      </w:r>
    </w:p>
    <w:p w:rsidR="00000000" w:rsidDel="00000000" w:rsidP="00000000" w:rsidRDefault="00000000" w:rsidRPr="00000000">
      <w:pPr>
        <w:spacing w:line="259" w:lineRule="auto"/>
        <w:contextualSpacing w:val="0"/>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pPr>
        <w:spacing w:after="160" w:line="256.8" w:lineRule="auto"/>
        <w:contextualSpacing w:val="0"/>
      </w:pPr>
      <w:r w:rsidDel="00000000" w:rsidR="00000000" w:rsidRPr="00000000">
        <w:rPr>
          <w:rtl w:val="0"/>
        </w:rPr>
      </w:r>
    </w:p>
    <w:p w:rsidR="00000000" w:rsidDel="00000000" w:rsidP="00000000" w:rsidRDefault="00000000" w:rsidRPr="00000000">
      <w:pPr>
        <w:numPr>
          <w:ilvl w:val="0"/>
          <w:numId w:val="3"/>
        </w:numPr>
        <w:spacing w:after="160" w:line="259" w:lineRule="auto"/>
        <w:ind w:left="720" w:hanging="360"/>
        <w:contextualSpacing w:val="1"/>
        <w:rPr/>
      </w:pPr>
      <w:commentRangeStart w:id="10"/>
      <w:commentRangeStart w:id="11"/>
      <w:commentRangeStart w:id="12"/>
      <w:commentRangeStart w:id="13"/>
      <w:commentRangeStart w:id="14"/>
      <w:r w:rsidDel="00000000" w:rsidR="00000000" w:rsidRPr="00000000">
        <w:rPr>
          <w:rFonts w:ascii="Calibri" w:cs="Calibri" w:eastAsia="Calibri" w:hAnsi="Calibri"/>
          <w:rtl w:val="0"/>
        </w:rPr>
        <w:t xml:space="preserve">Które ze zdań odpowiadają zadaniom realizowanym przez powyższy program:</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numPr>
          <w:ilvl w:val="1"/>
          <w:numId w:val="3"/>
        </w:numPr>
        <w:spacing w:after="160" w:line="259" w:lineRule="auto"/>
        <w:ind w:left="1440" w:hanging="360"/>
        <w:contextualSpacing w:val="1"/>
        <w:rPr/>
      </w:pPr>
      <w:r w:rsidDel="00000000" w:rsidR="00000000" w:rsidRPr="00000000">
        <w:rPr>
          <w:rFonts w:ascii="Calibri" w:cs="Calibri" w:eastAsia="Calibri" w:hAnsi="Calibri"/>
          <w:u w:val="single"/>
          <w:rtl w:val="0"/>
        </w:rPr>
        <w:t xml:space="preserve">Dioda LED mruga z większą częstotliwością od startu programu do przejścia przerwania INT0</w:t>
      </w:r>
    </w:p>
    <w:p w:rsidR="00000000" w:rsidDel="00000000" w:rsidP="00000000" w:rsidRDefault="00000000" w:rsidRPr="00000000">
      <w:pPr>
        <w:numPr>
          <w:ilvl w:val="1"/>
          <w:numId w:val="3"/>
        </w:numPr>
        <w:spacing w:after="160" w:line="259" w:lineRule="auto"/>
        <w:ind w:left="1440" w:hanging="360"/>
        <w:contextualSpacing w:val="1"/>
        <w:rPr/>
      </w:pPr>
      <w:r w:rsidDel="00000000" w:rsidR="00000000" w:rsidRPr="00000000">
        <w:rPr>
          <w:rFonts w:ascii="Calibri" w:cs="Calibri" w:eastAsia="Calibri" w:hAnsi="Calibri"/>
          <w:u w:val="single"/>
          <w:rtl w:val="0"/>
        </w:rPr>
        <w:t xml:space="preserve">Dioda LED mruga z mniejszą częstotliwością od momentu przyjścia przerwania INT0 do resetu systemu licznikiem watchdog</w:t>
      </w:r>
      <w:r w:rsidDel="00000000" w:rsidR="00000000" w:rsidRPr="00000000">
        <w:rPr>
          <w:rFonts w:ascii="Calibri" w:cs="Calibri" w:eastAsia="Calibri" w:hAnsi="Calibri"/>
          <w:rtl w:val="0"/>
        </w:rPr>
        <w:t xml:space="preserve">// moim zdaniem nie mruga wgl</w:t>
      </w:r>
      <w:r w:rsidDel="00000000" w:rsidR="00000000" w:rsidRPr="00000000">
        <w:rPr>
          <w:rtl w:val="0"/>
        </w:rPr>
      </w:r>
    </w:p>
    <w:p w:rsidR="00000000" w:rsidDel="00000000" w:rsidP="00000000" w:rsidRDefault="00000000" w:rsidRPr="00000000">
      <w:pPr>
        <w:numPr>
          <w:ilvl w:val="1"/>
          <w:numId w:val="3"/>
        </w:numPr>
        <w:spacing w:after="160" w:line="259" w:lineRule="auto"/>
        <w:ind w:left="1440" w:hanging="360"/>
        <w:contextualSpacing w:val="1"/>
        <w:rPr/>
      </w:pPr>
      <w:r w:rsidDel="00000000" w:rsidR="00000000" w:rsidRPr="00000000">
        <w:rPr>
          <w:rFonts w:ascii="Calibri" w:cs="Calibri" w:eastAsia="Calibri" w:hAnsi="Calibri"/>
          <w:u w:val="single"/>
          <w:rtl w:val="0"/>
        </w:rPr>
        <w:t xml:space="preserve">Dioda  LED mruga z mniejszą częstotliwością po zliczeniu 2s przez licznik watchdog</w:t>
      </w:r>
    </w:p>
    <w:p w:rsidR="00000000" w:rsidDel="00000000" w:rsidP="00000000" w:rsidRDefault="00000000" w:rsidRPr="00000000">
      <w:pPr>
        <w:numPr>
          <w:ilvl w:val="1"/>
          <w:numId w:val="3"/>
        </w:numPr>
        <w:spacing w:after="160" w:line="259" w:lineRule="auto"/>
        <w:ind w:left="1440" w:hanging="360"/>
        <w:contextualSpacing w:val="1"/>
        <w:rPr/>
      </w:pPr>
      <w:r w:rsidDel="00000000" w:rsidR="00000000" w:rsidRPr="00000000">
        <w:rPr>
          <w:rFonts w:ascii="Calibri" w:cs="Calibri" w:eastAsia="Calibri" w:hAnsi="Calibri"/>
          <w:u w:val="single"/>
          <w:rtl w:val="0"/>
        </w:rPr>
        <w:t xml:space="preserve">Dioda LED przestaje mrugać gdy pojawi się sygnał przerwania INT0</w:t>
      </w:r>
    </w:p>
    <w:p w:rsidR="00000000" w:rsidDel="00000000" w:rsidP="00000000" w:rsidRDefault="00000000" w:rsidRPr="00000000">
      <w:pPr>
        <w:numPr>
          <w:ilvl w:val="1"/>
          <w:numId w:val="3"/>
        </w:numPr>
        <w:spacing w:after="160" w:line="259" w:lineRule="auto"/>
        <w:ind w:left="1440" w:hanging="360"/>
        <w:contextualSpacing w:val="1"/>
        <w:rPr/>
      </w:pPr>
      <w:r w:rsidDel="00000000" w:rsidR="00000000" w:rsidRPr="00000000">
        <w:rPr>
          <w:rFonts w:ascii="Calibri" w:cs="Calibri" w:eastAsia="Calibri" w:hAnsi="Calibri"/>
          <w:rtl w:val="0"/>
        </w:rPr>
        <w:t xml:space="preserve">Dioda LED mruga z większą częstotliwością po restarcie systemu licznikiem watchdog</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Dodatek:</w:t>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rtl w:val="0"/>
        </w:rPr>
        <w:t xml:space="preserve">Link do siriusa z powyższym programem i z dodatkowymi komentarzami które pomagają zrozumieć działanie programu:</w:t>
      </w:r>
    </w:p>
    <w:p w:rsidR="00000000" w:rsidDel="00000000" w:rsidP="00000000" w:rsidRDefault="00000000" w:rsidRPr="00000000">
      <w:pPr>
        <w:spacing w:after="160" w:before="0" w:line="259" w:lineRule="auto"/>
        <w:contextualSpacing w:val="0"/>
      </w:pPr>
      <w:hyperlink r:id="rId11">
        <w:r w:rsidDel="00000000" w:rsidR="00000000" w:rsidRPr="00000000">
          <w:rPr>
            <w:rFonts w:ascii="Calibri" w:cs="Calibri" w:eastAsia="Calibri" w:hAnsi="Calibri"/>
            <w:color w:val="1155cc"/>
            <w:u w:val="single"/>
            <w:rtl w:val="0"/>
          </w:rPr>
          <w:t xml:space="preserve">http://sirius.cs.put.poznan.pl/~inf94358/auth/materialy/rekurencja/ADuC842/842%20asm/WDTimer/WDtimer.asm</w:t>
        </w:r>
      </w:hyperlink>
      <w:r w:rsidDel="00000000" w:rsidR="00000000" w:rsidRPr="00000000">
        <w:rPr>
          <w:rtl w:val="0"/>
        </w:rPr>
      </w:r>
    </w:p>
    <w:p w:rsidR="00000000" w:rsidDel="00000000" w:rsidP="00000000" w:rsidRDefault="00000000" w:rsidRPr="00000000">
      <w:pPr>
        <w:spacing w:after="160" w:before="0" w:line="259" w:lineRule="auto"/>
        <w:contextualSpacing w:val="0"/>
        <w:jc w:val="center"/>
      </w:pPr>
      <w:r w:rsidDel="00000000" w:rsidR="00000000" w:rsidRPr="00000000">
        <w:rPr>
          <w:rFonts w:ascii="Calibri" w:cs="Calibri" w:eastAsia="Calibri" w:hAnsi="Calibri"/>
          <w:b w:val="1"/>
          <w:sz w:val="60"/>
          <w:szCs w:val="60"/>
          <w:u w:val="single"/>
          <w:rtl w:val="0"/>
        </w:rPr>
        <w:t xml:space="preserve">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Otwarte zadanie do przedstawienia idea przetwarzania potokowego przy 8 rozkazach i podziale na 5 etapów.</w:t>
      </w:r>
    </w:p>
    <w:p w:rsidR="00000000" w:rsidDel="00000000" w:rsidP="00000000" w:rsidRDefault="00000000" w:rsidRPr="00000000">
      <w:pPr>
        <w:contextualSpacing w:val="0"/>
      </w:pPr>
      <w:r w:rsidDel="00000000" w:rsidR="00000000" w:rsidRPr="00000000">
        <w:rPr>
          <w:rtl w:val="0"/>
        </w:rPr>
        <w:t xml:space="preserve">A. O ile skróci się czas w stosunku do zwykłej architektury.</w:t>
      </w:r>
    </w:p>
    <w:p w:rsidR="00000000" w:rsidDel="00000000" w:rsidP="00000000" w:rsidRDefault="00000000" w:rsidRPr="00000000">
      <w:pPr>
        <w:contextualSpacing w:val="0"/>
      </w:pPr>
      <w:r w:rsidDel="00000000" w:rsidR="00000000" w:rsidRPr="00000000">
        <w:rPr>
          <w:rtl w:val="0"/>
        </w:rPr>
        <w:t xml:space="preserve">B. Jak zmieni się czas gdy 5 rozkaz będzie rozkazem skoku.</w:t>
      </w:r>
    </w:p>
    <w:p w:rsidR="00000000" w:rsidDel="00000000" w:rsidP="00000000" w:rsidRDefault="00000000" w:rsidRPr="00000000">
      <w:pPr>
        <w:contextualSpacing w:val="0"/>
      </w:pPr>
      <w:r w:rsidDel="00000000" w:rsidR="00000000" w:rsidRPr="00000000">
        <w:rPr>
          <w:rtl w:val="0"/>
        </w:rPr>
        <w:t xml:space="preserve">Opisać dlaczego i narysować.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Przyjmujemy, że każdy etap jest jednym cyklem maszynowym i trwa równo jeden cykl zegarowy.</w:t>
      </w:r>
    </w:p>
    <w:p w:rsidR="00000000" w:rsidDel="00000000" w:rsidP="00000000" w:rsidRDefault="00000000" w:rsidRPr="00000000">
      <w:pPr>
        <w:contextualSpacing w:val="0"/>
      </w:pPr>
      <w:r w:rsidDel="00000000" w:rsidR="00000000" w:rsidRPr="00000000">
        <w:rPr>
          <w:u w:val="single"/>
          <w:rtl w:val="0"/>
        </w:rPr>
        <w:t xml:space="preserve">Dodatkowo trzeba założyć jakąś liczbę potoków. Niech będzie 8, po jednym potoku na każdy rozkaz.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A</w:t>
      </w:r>
    </w:p>
    <w:p w:rsidR="00000000" w:rsidDel="00000000" w:rsidP="00000000" w:rsidRDefault="00000000" w:rsidRPr="00000000">
      <w:pPr>
        <w:contextualSpacing w:val="0"/>
      </w:pPr>
      <w:r w:rsidDel="00000000" w:rsidR="00000000" w:rsidRPr="00000000">
        <w:rPr>
          <w:rtl w:val="0"/>
        </w:rPr>
        <w:t xml:space="preserve">czas normalny:</w:t>
      </w:r>
    </w:p>
    <w:p w:rsidR="00000000" w:rsidDel="00000000" w:rsidP="00000000" w:rsidRDefault="00000000" w:rsidRPr="00000000">
      <w:pPr>
        <w:contextualSpacing w:val="0"/>
      </w:pPr>
      <w:r w:rsidDel="00000000" w:rsidR="00000000" w:rsidRPr="00000000">
        <w:rPr>
          <w:rtl w:val="0"/>
        </w:rPr>
        <w:t xml:space="preserve">tn = 8 * 5 cykli zegarowych = 40 cykli zegarowy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optymistyczny czas skrócony na potokach (przy założeniu braku skoków i odgałęzień):</w:t>
      </w:r>
    </w:p>
    <w:p w:rsidR="00000000" w:rsidDel="00000000" w:rsidP="00000000" w:rsidRDefault="00000000" w:rsidRPr="00000000">
      <w:pPr>
        <w:contextualSpacing w:val="0"/>
      </w:pPr>
      <w:r w:rsidDel="00000000" w:rsidR="00000000" w:rsidRPr="00000000">
        <w:rPr>
          <w:rtl w:val="0"/>
        </w:rPr>
        <w:t xml:space="preserve">ts = 5 + (8 - 1) =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tn - ts = 40 - 12 = 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 B</w:t>
      </w:r>
    </w:p>
    <w:p w:rsidR="00000000" w:rsidDel="00000000" w:rsidP="00000000" w:rsidRDefault="00000000" w:rsidRPr="00000000">
      <w:pPr>
        <w:contextualSpacing w:val="0"/>
        <w:jc w:val="center"/>
      </w:pPr>
      <w:r w:rsidDel="00000000" w:rsidR="00000000" w:rsidRPr="00000000">
        <w:drawing>
          <wp:inline distB="114300" distT="114300" distL="114300" distR="114300">
            <wp:extent cx="4591368" cy="1451158"/>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591368" cy="14511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 = [5 + (5 - 1)] + [5 + (3 - 1)] = 16</w:t>
      </w:r>
    </w:p>
    <w:p w:rsidR="00000000" w:rsidDel="00000000" w:rsidP="00000000" w:rsidRDefault="00000000" w:rsidRPr="00000000">
      <w:pPr>
        <w:contextualSpacing w:val="0"/>
      </w:pPr>
      <w:r w:rsidDel="00000000" w:rsidR="00000000" w:rsidRPr="00000000">
        <w:rPr>
          <w:rtl w:val="0"/>
        </w:rPr>
        <w:t xml:space="preserve">// Po co wykonywać od nowa całość, nie można po prostu unieważnić rozkazów, które są po skoku? Chyba, że nie zrozumiałem zapisu i to to samo, co poniżej… ale jak dla mnie skok = nie do rozkazu 6, tylko do X (bo co to za skok do kolejnej instrukcji?)</w:t>
      </w:r>
    </w:p>
    <w:p w:rsidR="00000000" w:rsidDel="00000000" w:rsidP="00000000" w:rsidRDefault="00000000" w:rsidRPr="00000000">
      <w:pPr>
        <w:contextualSpacing w:val="0"/>
      </w:pPr>
      <w:r w:rsidDel="00000000" w:rsidR="00000000" w:rsidRPr="00000000">
        <w:rPr>
          <w:rtl w:val="0"/>
        </w:rPr>
        <w:t xml:space="preserve">// Zapis zrobiony na szybko i przyznaję, że nie jasny,</w:t>
      </w:r>
    </w:p>
    <w:p w:rsidR="00000000" w:rsidDel="00000000" w:rsidP="00000000" w:rsidRDefault="00000000" w:rsidRPr="00000000">
      <w:pPr>
        <w:contextualSpacing w:val="0"/>
      </w:pPr>
      <w:r w:rsidDel="00000000" w:rsidR="00000000" w:rsidRPr="00000000">
        <w:drawing>
          <wp:inline distB="114300" distT="114300" distL="114300" distR="114300">
            <wp:extent cx="5429250" cy="4276725"/>
            <wp:effectExtent b="0" l="0" r="0" t="0"/>
            <wp:docPr id="4" name="image09.png"/>
            <a:graphic>
              <a:graphicData uri="http://schemas.openxmlformats.org/drawingml/2006/picture">
                <pic:pic>
                  <pic:nvPicPr>
                    <pic:cNvPr id="0" name="image09.png"/>
                    <pic:cNvPicPr preferRelativeResize="0"/>
                  </pic:nvPicPr>
                  <pic:blipFill>
                    <a:blip r:embed="rId13"/>
                    <a:srcRect b="0" l="0" r="0" t="0"/>
                    <a:stretch>
                      <a:fillRect/>
                    </a:stretch>
                  </pic:blipFill>
                  <pic:spPr>
                    <a:xfrm>
                      <a:off x="0" y="0"/>
                      <a:ext cx="5429250" cy="4276725"/>
                    </a:xfrm>
                    <a:prstGeom prst="rect"/>
                    <a:ln/>
                  </pic:spPr>
                </pic:pic>
              </a:graphicData>
            </a:graphic>
          </wp:inline>
        </w:drawing>
      </w:r>
      <w:r w:rsidDel="00000000" w:rsidR="00000000" w:rsidRPr="00000000">
        <w:rPr>
          <w:rtl w:val="0"/>
        </w:rPr>
      </w:r>
    </w:p>
    <w:sectPr>
      <w:footerReference r:id="rId14" w:type="default"/>
      <w:pgSz w:h="16838" w:w="11906"/>
      <w:pgMar w:bottom="1417" w:top="1417" w:left="1417" w:right="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kub Nurski" w:id="0" w:date="2016-06-23T11:5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"Magistrala SCSI została opracowana jako szybka,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uniwersalna, elastyczna i niezawodna magistrala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równoległa..."</w:t>
      </w:r>
    </w:p>
  </w:comment>
  <w:comment w:author="A A" w:id="10" w:date="2016-06-23T03:1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Jakieś pomysły?</w:t>
      </w:r>
    </w:p>
  </w:comment>
  <w:comment w:author="Jakub Nurski" w:id="11" w:date="2016-06-23T01:15: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pkt to może i 3 odpowiedzi poprawne :)</w:t>
      </w:r>
    </w:p>
  </w:comment>
  <w:comment w:author="Anonymous" w:id="12" w:date="2016-06-23T03:02: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IMO poprawne są 1, 3, 4. Komentarz do 2 ma rację.</w:t>
      </w:r>
    </w:p>
  </w:comment>
  <w:comment w:author="A A" w:id="13" w:date="2016-06-23T03:1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 jesli nie mruga to mruga z zerowa czestotliwoscia czyli mniejsza niz wczesniej</w:t>
      </w:r>
    </w:p>
  </w:comment>
  <w:comment w:author="Anonymous" w:id="14" w:date="2016-06-23T03:1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Ciekawe, czy RaK tę Twoją pomysłowość pochwali...</w:t>
      </w:r>
    </w:p>
  </w:comment>
  <w:comment w:author="Michał Żurkowski" w:id="1" w:date="2016-06-23T00:5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IEEE 1284 jest rownloalegle</w:t>
      </w:r>
    </w:p>
  </w:comment>
  <w:comment w:author="Jakub Nurski" w:id="2" w:date="2016-06-23T04:0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Rozumie ktoś treść tego zadania?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Wciskamy przycisk, uruchamiamy T0 i co dalej? Zliczamy liczbę wciśnięć aż licznik nie skończy liczyć?</w:t>
      </w:r>
    </w:p>
  </w:comment>
  <w:comment w:author="Ireneusz S" w:id="3" w:date="2016-06-23T01:3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Wydaje mi się, że chodzi o to, że T0 ma działać jako licznik przerwań INT0 (czyli P3.2), po 20 przerwaniach INT0 wjeżdża przerwanie T0 i kończy zabawę</w:t>
      </w:r>
    </w:p>
  </w:comment>
  <w:comment w:author="Marcin Piniarski" w:id="4" w:date="2016-06-23T02:5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 się wydaje, że na początku włączmy tylko przerwania zewnętrzne i nic więcej.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 obsłudze zewnętrznego włączamy diodę i konfigurujemy timer (max liczba impulsów, czyli musi być tryb 16-bitowy).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Liczymy ile razy timer się przepełnił, jak się przepełni 20 razy to wszystko wyłączamy.</w:t>
      </w:r>
    </w:p>
  </w:comment>
  <w:comment w:author="Anonymous" w:id="5" w:date="2016-06-23T03:04: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Marcin ma chyba rację. Ew. można resetować program, żeby czekał na kolejne INT0.</w:t>
      </w:r>
    </w:p>
  </w:comment>
  <w:comment w:author="Anonymous" w:id="6" w:date="2016-06-23T03:0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nie chyba. jak amen w pacierzu.</w:t>
      </w:r>
    </w:p>
  </w:comment>
  <w:comment w:author="Ireneusz S" w:id="7" w:date="2016-06-23T03:0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tylko, że P3.2 to jest ~INT0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więc w ten sposób cały czas będziesz resetował timer</w:t>
      </w:r>
    </w:p>
  </w:comment>
  <w:comment w:author="Anonymous" w:id="8" w:date="2016-06-23T03:0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powiem tak - to jest rzecz z gatunku "dopytaj klausa na egzaminie"</w:t>
      </w:r>
    </w:p>
  </w:comment>
  <w:comment w:author="Anonymous" w:id="9" w:date="2016-06-23T03:1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pisownia wielkich liter powyżej oczywiście celowa.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decimal"/>
      <w:lvlText w:val="%1."/>
      <w:lvlJc w:val="left"/>
      <w:pPr>
        <w:ind w:left="720" w:firstLine="360"/>
      </w:pPr>
      <w:rPr>
        <w:rFonts w:ascii="Calibri" w:cs="Calibri" w:eastAsia="Calibri" w:hAnsi="Calibri"/>
        <w:sz w:val="22"/>
        <w:szCs w:val="22"/>
        <w:u w:val="none"/>
      </w:rPr>
    </w:lvl>
    <w:lvl w:ilvl="1">
      <w:start w:val="1"/>
      <w:numFmt w:val="decimal"/>
      <w:lvlText w:val="%2."/>
      <w:lvlJc w:val="left"/>
      <w:pPr>
        <w:ind w:left="1440" w:firstLine="1080"/>
      </w:pPr>
      <w:rPr>
        <w:rFonts w:ascii="Calibri" w:cs="Calibri" w:eastAsia="Calibri" w:hAnsi="Calibri"/>
        <w:sz w:val="22"/>
        <w:szCs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ind w:left="1440" w:hanging="360"/>
      <w:contextualSpacing w:val="1"/>
    </w:pPr>
    <w:rPr>
      <w:rFonts w:ascii="Calibri" w:cs="Calibri" w:eastAsia="Calibri" w:hAnsi="Calibri"/>
      <w:color w:val="ff0000"/>
      <w:u w:val="singl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rius.cs.put.poznan.pl/~inf94358/auth/materialy/rekurencja/ADuC842/842%20asm/WDTimer/WDtimer.asm" TargetMode="External"/><Relationship Id="rId10" Type="http://schemas.openxmlformats.org/officeDocument/2006/relationships/image" Target="media/image03.png"/><Relationship Id="rId13" Type="http://schemas.openxmlformats.org/officeDocument/2006/relationships/image" Target="media/image09.png"/><Relationship Id="rId12" Type="http://schemas.openxmlformats.org/officeDocument/2006/relationships/image" Target="media/image10.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13.png"/></Relationships>
</file>